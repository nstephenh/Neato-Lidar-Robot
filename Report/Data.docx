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FA5BB" w14:textId="5E7707BE" w:rsidR="00FB0685" w:rsidRDefault="004F2C77" w:rsidP="005136AD">
      <w:pPr>
        <w:jc w:val="center"/>
      </w:pPr>
      <w:r>
        <w:t>Data</w:t>
      </w:r>
      <w:r w:rsidR="007D652E">
        <w:t>:</w:t>
      </w:r>
    </w:p>
    <w:p w14:paraId="33A5B0A1" w14:textId="77777777" w:rsidR="007D652E" w:rsidRDefault="007D652E" w:rsidP="005136AD">
      <w:pPr>
        <w:pStyle w:val="Heading1"/>
        <w:jc w:val="center"/>
        <w:rPr>
          <w:i w:val="0"/>
        </w:rPr>
      </w:pPr>
      <w:r w:rsidRPr="007D652E">
        <w:t>Overview:</w:t>
      </w:r>
    </w:p>
    <w:p w14:paraId="781123A2" w14:textId="3446D4AB" w:rsidR="004F2C77" w:rsidRDefault="005136AD" w:rsidP="004F2C77">
      <w:pPr>
        <w:spacing w:after="0"/>
        <w:ind w:firstLine="720"/>
      </w:pPr>
      <w:r>
        <w:t xml:space="preserve">In order to test the accuracy of this algoritm, 3 different scans were taken with the </w:t>
      </w:r>
      <w:bookmarkStart w:id="0" w:name="_GoBack"/>
      <w:bookmarkEnd w:id="0"/>
    </w:p>
    <w:p w14:paraId="3FFE8B7C" w14:textId="77777777" w:rsidR="004F2C77" w:rsidRDefault="004F2C77" w:rsidP="005136AD">
      <w:pPr>
        <w:pStyle w:val="Heading1"/>
        <w:jc w:val="center"/>
      </w:pPr>
      <w:r>
        <w:t>Measurements</w:t>
      </w:r>
      <w:r w:rsidRPr="007D652E">
        <w:t>:</w:t>
      </w:r>
    </w:p>
    <w:p w14:paraId="463F2D1D" w14:textId="070DB78A" w:rsidR="00711E0B" w:rsidRPr="00022942" w:rsidRDefault="005136AD" w:rsidP="005136AD">
      <w:pPr>
        <w:spacing w:after="0"/>
      </w:pPr>
      <w:r>
        <w:tab/>
      </w:r>
    </w:p>
    <w:p w14:paraId="76BA6E4A" w14:textId="77777777" w:rsidR="00E72510" w:rsidRDefault="00E72510" w:rsidP="0062234D">
      <w:pPr>
        <w:spacing w:after="0"/>
        <w:ind w:firstLine="720"/>
        <w:jc w:val="center"/>
      </w:pPr>
    </w:p>
    <w:p w14:paraId="38BA4408" w14:textId="77777777" w:rsidR="00E72510" w:rsidRDefault="00E72510" w:rsidP="0062234D">
      <w:pPr>
        <w:spacing w:after="0"/>
        <w:ind w:firstLine="720"/>
        <w:jc w:val="center"/>
      </w:pPr>
    </w:p>
    <w:p w14:paraId="034BE6EF" w14:textId="13BE46EB" w:rsidR="0062234D" w:rsidRDefault="004F2C77" w:rsidP="005136AD">
      <w:pPr>
        <w:pStyle w:val="Heading1"/>
        <w:jc w:val="center"/>
      </w:pPr>
      <w:r>
        <w:t>Calcualte</w:t>
      </w:r>
      <w:r w:rsidR="008E651A">
        <w:t>d</w:t>
      </w:r>
      <w:r>
        <w:t xml:space="preserve"> Data</w:t>
      </w:r>
      <w:r w:rsidR="0062234D" w:rsidRPr="007D652E">
        <w:t>:</w:t>
      </w:r>
    </w:p>
    <w:p w14:paraId="5B966689" w14:textId="642CA0B9" w:rsidR="00DA3217" w:rsidRDefault="00DA3217" w:rsidP="00022942">
      <w:pPr>
        <w:spacing w:after="0"/>
        <w:ind w:firstLine="720"/>
      </w:pPr>
    </w:p>
    <w:p w14:paraId="762E4F6E" w14:textId="5753C1C0" w:rsidR="00DA3217" w:rsidRDefault="00DA3217" w:rsidP="00DF5594">
      <w:pPr>
        <w:spacing w:after="0"/>
      </w:pPr>
    </w:p>
    <w:p w14:paraId="784A942D" w14:textId="77777777" w:rsidR="00711E0B" w:rsidRDefault="00711E0B" w:rsidP="00711E0B">
      <w:pPr>
        <w:spacing w:after="0"/>
        <w:ind w:firstLine="720"/>
      </w:pPr>
    </w:p>
    <w:p w14:paraId="2B8E161E" w14:textId="77777777" w:rsidR="00CA4678" w:rsidRDefault="00CA4678" w:rsidP="00CA4678">
      <w:pPr>
        <w:spacing w:after="0"/>
        <w:ind w:firstLine="720"/>
      </w:pPr>
    </w:p>
    <w:sectPr w:rsidR="00CA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C49A5"/>
    <w:multiLevelType w:val="hybridMultilevel"/>
    <w:tmpl w:val="06D0B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2E"/>
    <w:rsid w:val="00015FF1"/>
    <w:rsid w:val="00022942"/>
    <w:rsid w:val="00027F96"/>
    <w:rsid w:val="00120118"/>
    <w:rsid w:val="00202B09"/>
    <w:rsid w:val="002B3047"/>
    <w:rsid w:val="004E074A"/>
    <w:rsid w:val="004F2C77"/>
    <w:rsid w:val="005136AD"/>
    <w:rsid w:val="00514827"/>
    <w:rsid w:val="00530616"/>
    <w:rsid w:val="0062234D"/>
    <w:rsid w:val="00711E0B"/>
    <w:rsid w:val="00764339"/>
    <w:rsid w:val="00771E88"/>
    <w:rsid w:val="007D652E"/>
    <w:rsid w:val="008E651A"/>
    <w:rsid w:val="00914014"/>
    <w:rsid w:val="00914413"/>
    <w:rsid w:val="00986676"/>
    <w:rsid w:val="00A3240D"/>
    <w:rsid w:val="00BA1E72"/>
    <w:rsid w:val="00CA4678"/>
    <w:rsid w:val="00DA3217"/>
    <w:rsid w:val="00DB7EA6"/>
    <w:rsid w:val="00DF5594"/>
    <w:rsid w:val="00E16665"/>
    <w:rsid w:val="00E72510"/>
    <w:rsid w:val="00EA26CB"/>
    <w:rsid w:val="00EC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4FF7"/>
  <w15:chartTrackingRefBased/>
  <w15:docId w15:val="{4E384717-B2B9-4853-ADB8-79480264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217"/>
    <w:pPr>
      <w:keepNext/>
      <w:keepLines/>
      <w:spacing w:before="240" w:after="0"/>
      <w:outlineLvl w:val="0"/>
    </w:pPr>
    <w:rPr>
      <w:rFonts w:eastAsiaTheme="majorEastAsia" w:cstheme="majorBidi"/>
      <w:i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9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2510"/>
    <w:pPr>
      <w:keepNext/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321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DA32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3217"/>
    <w:rPr>
      <w:rFonts w:eastAsiaTheme="majorEastAsia" w:cstheme="majorBidi"/>
      <w:i/>
      <w:noProof/>
      <w:color w:val="000000" w:themeColor="text1"/>
      <w:sz w:val="24"/>
      <w:szCs w:val="32"/>
    </w:rPr>
  </w:style>
  <w:style w:type="table" w:styleId="TableGrid">
    <w:name w:val="Table Grid"/>
    <w:basedOn w:val="TableNormal"/>
    <w:uiPriority w:val="39"/>
    <w:rsid w:val="00BA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35D5889-28CB-4557-BBF7-CA4A6DFA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LoBuglio</dc:creator>
  <cp:keywords/>
  <dc:description/>
  <cp:lastModifiedBy>Noah Stephen Haskell</cp:lastModifiedBy>
  <cp:revision>16</cp:revision>
  <dcterms:created xsi:type="dcterms:W3CDTF">2014-12-04T16:37:00Z</dcterms:created>
  <dcterms:modified xsi:type="dcterms:W3CDTF">2015-02-10T20:20:00Z</dcterms:modified>
</cp:coreProperties>
</file>